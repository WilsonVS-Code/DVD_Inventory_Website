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994E02" w14:textId="2DE543B3" w:rsidR="006A15D3" w:rsidRDefault="00C933DA">
      <w:pPr>
        <w:rPr>
          <w:ins w:id="0" w:author="Wilson Susanto" w:date="2024-12-27T23:29:00Z" w16du:dateUtc="2024-12-27T12:29:00Z"/>
          <w:b/>
          <w:bCs/>
          <w:sz w:val="60"/>
          <w:szCs w:val="60"/>
        </w:rPr>
      </w:pPr>
      <w:r w:rsidRPr="00C933DA">
        <w:rPr>
          <w:b/>
          <w:sz w:val="60"/>
          <w:rPrChange w:id="1" w:author="Wilson Susanto" w:date="2024-12-27T23:29:00Z" w16du:dateUtc="2024-12-27T12:29:00Z">
            <w:rPr>
              <w:b/>
              <w:sz w:val="40"/>
            </w:rPr>
          </w:rPrChange>
        </w:rPr>
        <w:t xml:space="preserve">Things to </w:t>
      </w:r>
      <w:del w:id="2" w:author="Wilson Susanto" w:date="2024-12-27T23:29:00Z" w16du:dateUtc="2024-12-27T12:29:00Z">
        <w:r w:rsidR="00AC73BC" w:rsidRPr="00AC73BC">
          <w:rPr>
            <w:b/>
            <w:bCs/>
            <w:sz w:val="40"/>
            <w:szCs w:val="40"/>
          </w:rPr>
          <w:delText>look into after</w:delText>
        </w:r>
      </w:del>
      <w:ins w:id="3" w:author="Wilson Susanto" w:date="2024-12-27T23:29:00Z" w16du:dateUtc="2024-12-27T12:29:00Z">
        <w:r w:rsidRPr="00C933DA">
          <w:rPr>
            <w:b/>
            <w:bCs/>
            <w:sz w:val="60"/>
            <w:szCs w:val="60"/>
          </w:rPr>
          <w:t>Fix or adjust</w:t>
        </w:r>
      </w:ins>
    </w:p>
    <w:p w14:paraId="577ED40A" w14:textId="5EB04577" w:rsidR="00C933DA" w:rsidRDefault="00C933DA" w:rsidP="00C933DA">
      <w:pPr>
        <w:rPr>
          <w:ins w:id="4" w:author="Wilson Susanto" w:date="2024-12-27T23:29:00Z" w16du:dateUtc="2024-12-27T12:29:00Z"/>
          <w:b/>
          <w:bCs/>
          <w:sz w:val="30"/>
          <w:szCs w:val="30"/>
        </w:rPr>
      </w:pPr>
      <w:ins w:id="5" w:author="Wilson Susanto" w:date="2024-12-27T23:29:00Z" w16du:dateUtc="2024-12-27T12:29:00Z">
        <w:r w:rsidRPr="00C933DA">
          <w:rPr>
            <w:b/>
            <w:bCs/>
            <w:sz w:val="30"/>
            <w:szCs w:val="30"/>
          </w:rPr>
          <w:t>General things to add or fix</w:t>
        </w:r>
        <w:r>
          <w:rPr>
            <w:b/>
            <w:bCs/>
            <w:sz w:val="30"/>
            <w:szCs w:val="30"/>
          </w:rPr>
          <w:t>:</w:t>
        </w:r>
      </w:ins>
    </w:p>
    <w:p w14:paraId="7AAB7704" w14:textId="4F62E3CC" w:rsidR="00C933DA" w:rsidRDefault="00C933DA" w:rsidP="00C933DA">
      <w:pPr>
        <w:pStyle w:val="ListParagraph"/>
        <w:numPr>
          <w:ilvl w:val="0"/>
          <w:numId w:val="2"/>
        </w:numPr>
        <w:rPr>
          <w:b/>
          <w:sz w:val="30"/>
          <w:rPrChange w:id="6" w:author="Wilson Susanto" w:date="2024-12-27T23:29:00Z" w16du:dateUtc="2024-12-27T12:29:00Z">
            <w:rPr>
              <w:b/>
              <w:sz w:val="40"/>
            </w:rPr>
          </w:rPrChange>
        </w:rPr>
        <w:pPrChange w:id="7" w:author="Wilson Susanto" w:date="2024-12-27T23:29:00Z" w16du:dateUtc="2024-12-27T12:29:00Z">
          <w:pPr/>
        </w:pPrChange>
      </w:pPr>
      <w:ins w:id="8" w:author="Wilson Susanto" w:date="2024-12-27T23:29:00Z" w16du:dateUtc="2024-12-27T12:29:00Z">
        <w:r>
          <w:rPr>
            <w:b/>
            <w:bCs/>
            <w:sz w:val="30"/>
            <w:szCs w:val="30"/>
          </w:rPr>
          <w:t>Find samples online and mimic their user interface (design and etc)</w:t>
        </w:r>
        <w:r w:rsidR="00F544B1">
          <w:rPr>
            <w:b/>
            <w:bCs/>
            <w:sz w:val="30"/>
            <w:szCs w:val="30"/>
          </w:rPr>
          <w:t xml:space="preserve"> For</w:t>
        </w:r>
      </w:ins>
      <w:r w:rsidR="00F544B1">
        <w:rPr>
          <w:b/>
          <w:sz w:val="30"/>
          <w:rPrChange w:id="9" w:author="Wilson Susanto" w:date="2024-12-27T23:29:00Z" w16du:dateUtc="2024-12-27T12:29:00Z">
            <w:rPr>
              <w:b/>
              <w:sz w:val="40"/>
            </w:rPr>
          </w:rPrChange>
        </w:rPr>
        <w:t xml:space="preserve"> all the </w:t>
      </w:r>
      <w:del w:id="10" w:author="Wilson Susanto" w:date="2024-12-27T23:29:00Z" w16du:dateUtc="2024-12-27T12:29:00Z">
        <w:r w:rsidR="00AC73BC" w:rsidRPr="00AC73BC">
          <w:rPr>
            <w:b/>
            <w:bCs/>
            <w:sz w:val="40"/>
            <w:szCs w:val="40"/>
          </w:rPr>
          <w:delText>designs and front end are done</w:delText>
        </w:r>
        <w:r w:rsidR="00AC73BC">
          <w:rPr>
            <w:b/>
            <w:bCs/>
            <w:sz w:val="40"/>
            <w:szCs w:val="40"/>
          </w:rPr>
          <w:delText>:</w:delText>
        </w:r>
      </w:del>
      <w:ins w:id="11" w:author="Wilson Susanto" w:date="2024-12-27T23:29:00Z" w16du:dateUtc="2024-12-27T12:29:00Z">
        <w:r w:rsidR="00F544B1">
          <w:rPr>
            <w:b/>
            <w:bCs/>
            <w:sz w:val="30"/>
            <w:szCs w:val="30"/>
          </w:rPr>
          <w:t xml:space="preserve">pages </w:t>
        </w:r>
      </w:ins>
    </w:p>
    <w:p w14:paraId="64741467" w14:textId="1FC9E4AD" w:rsidR="00F544B1" w:rsidRDefault="00AC73BC" w:rsidP="00C933DA">
      <w:pPr>
        <w:pStyle w:val="ListParagraph"/>
        <w:numPr>
          <w:ilvl w:val="0"/>
          <w:numId w:val="2"/>
        </w:numPr>
        <w:rPr>
          <w:ins w:id="12" w:author="Wilson Susanto" w:date="2024-12-27T23:29:00Z" w16du:dateUtc="2024-12-27T12:29:00Z"/>
          <w:b/>
          <w:bCs/>
          <w:sz w:val="30"/>
          <w:szCs w:val="30"/>
        </w:rPr>
      </w:pPr>
      <w:del w:id="13" w:author="Wilson Susanto" w:date="2024-12-27T23:29:00Z" w16du:dateUtc="2024-12-27T12:29:00Z">
        <w:r w:rsidRPr="00127867">
          <w:rPr>
            <w:b/>
            <w:bCs/>
            <w:sz w:val="32"/>
            <w:szCs w:val="32"/>
          </w:rPr>
          <w:delText xml:space="preserve">There needs to be a </w:delText>
        </w:r>
      </w:del>
      <w:ins w:id="14" w:author="Wilson Susanto" w:date="2024-12-27T23:29:00Z" w16du:dateUtc="2024-12-27T12:29:00Z">
        <w:r w:rsidR="00F544B1">
          <w:rPr>
            <w:b/>
            <w:bCs/>
            <w:sz w:val="30"/>
            <w:szCs w:val="30"/>
          </w:rPr>
          <w:t xml:space="preserve">Will need to include the Genres of the movies </w:t>
        </w:r>
      </w:ins>
    </w:p>
    <w:p w14:paraId="39FEA5A1" w14:textId="6625973E" w:rsidR="00F544B1" w:rsidRDefault="00F544B1" w:rsidP="00C933DA">
      <w:pPr>
        <w:pStyle w:val="ListParagraph"/>
        <w:numPr>
          <w:ilvl w:val="0"/>
          <w:numId w:val="2"/>
        </w:numPr>
        <w:rPr>
          <w:ins w:id="15" w:author="Wilson Susanto" w:date="2024-12-27T23:29:00Z" w16du:dateUtc="2024-12-27T12:29:00Z"/>
          <w:b/>
          <w:bCs/>
          <w:sz w:val="30"/>
          <w:szCs w:val="30"/>
        </w:rPr>
      </w:pPr>
      <w:ins w:id="16" w:author="Wilson Susanto" w:date="2024-12-27T23:29:00Z" w16du:dateUtc="2024-12-27T12:29:00Z">
        <w:r>
          <w:rPr>
            <w:b/>
            <w:bCs/>
            <w:sz w:val="30"/>
            <w:szCs w:val="30"/>
          </w:rPr>
          <w:t xml:space="preserve">Need to insert the correct movie into the database. (Based on the </w:t>
        </w:r>
        <w:r w:rsidR="006F4D8F">
          <w:rPr>
            <w:b/>
            <w:bCs/>
            <w:sz w:val="30"/>
            <w:szCs w:val="30"/>
          </w:rPr>
          <w:t>Main Characters name)</w:t>
        </w:r>
      </w:ins>
    </w:p>
    <w:p w14:paraId="43D8159E" w14:textId="1F5672FA" w:rsidR="008559DA" w:rsidRPr="008559DA" w:rsidRDefault="008559DA" w:rsidP="008559DA">
      <w:pPr>
        <w:pStyle w:val="ListParagraph"/>
        <w:numPr>
          <w:ilvl w:val="0"/>
          <w:numId w:val="2"/>
        </w:numPr>
        <w:rPr>
          <w:ins w:id="17" w:author="Wilson Susanto" w:date="2024-12-27T23:29:00Z" w16du:dateUtc="2024-12-27T12:29:00Z"/>
          <w:b/>
          <w:bCs/>
          <w:sz w:val="30"/>
          <w:szCs w:val="30"/>
        </w:rPr>
      </w:pPr>
      <w:ins w:id="18" w:author="Wilson Susanto" w:date="2024-12-27T23:29:00Z" w16du:dateUtc="2024-12-27T12:29:00Z">
        <w:r>
          <w:rPr>
            <w:b/>
            <w:bCs/>
            <w:sz w:val="30"/>
            <w:szCs w:val="30"/>
          </w:rPr>
          <w:t xml:space="preserve">An Interface that only the customer can see (ONLY see their current rentals, rental </w:t>
        </w:r>
      </w:ins>
      <w:r>
        <w:rPr>
          <w:b/>
          <w:sz w:val="30"/>
          <w:rPrChange w:id="19" w:author="Wilson Susanto" w:date="2024-12-27T23:29:00Z" w16du:dateUtc="2024-12-27T12:29:00Z">
            <w:rPr>
              <w:b/>
              <w:sz w:val="32"/>
            </w:rPr>
          </w:rPrChange>
        </w:rPr>
        <w:t>history</w:t>
      </w:r>
      <w:del w:id="20" w:author="Wilson Susanto" w:date="2024-12-27T23:29:00Z" w16du:dateUtc="2024-12-27T12:29:00Z">
        <w:r w:rsidR="00AC73BC" w:rsidRPr="00127867">
          <w:rPr>
            <w:b/>
            <w:bCs/>
            <w:sz w:val="32"/>
            <w:szCs w:val="32"/>
          </w:rPr>
          <w:delText>:</w:delText>
        </w:r>
      </w:del>
      <w:ins w:id="21" w:author="Wilson Susanto" w:date="2024-12-27T23:29:00Z" w16du:dateUtc="2024-12-27T12:29:00Z">
        <w:r>
          <w:rPr>
            <w:b/>
            <w:bCs/>
            <w:sz w:val="30"/>
            <w:szCs w:val="30"/>
          </w:rPr>
          <w:t xml:space="preserve"> and can change their personal details (Password, phone number, email address and etc))</w:t>
        </w:r>
      </w:ins>
    </w:p>
    <w:p w14:paraId="137F1BCA" w14:textId="4E61CEDB" w:rsidR="00F544B1" w:rsidRDefault="00F544B1" w:rsidP="00F544B1">
      <w:pPr>
        <w:rPr>
          <w:ins w:id="22" w:author="Wilson Susanto" w:date="2024-12-27T23:29:00Z" w16du:dateUtc="2024-12-27T12:29:00Z"/>
          <w:b/>
          <w:bCs/>
          <w:sz w:val="30"/>
          <w:szCs w:val="30"/>
        </w:rPr>
      </w:pPr>
    </w:p>
    <w:p w14:paraId="0132EB6D" w14:textId="2299D9E1" w:rsidR="00F544B1" w:rsidRDefault="00F544B1" w:rsidP="00F544B1">
      <w:pPr>
        <w:rPr>
          <w:ins w:id="23" w:author="Wilson Susanto" w:date="2024-12-27T23:29:00Z" w16du:dateUtc="2024-12-27T12:29:00Z"/>
          <w:b/>
          <w:bCs/>
          <w:sz w:val="30"/>
          <w:szCs w:val="30"/>
        </w:rPr>
      </w:pPr>
      <w:ins w:id="24" w:author="Wilson Susanto" w:date="2024-12-27T23:29:00Z" w16du:dateUtc="2024-12-27T12:29:00Z">
        <w:r>
          <w:rPr>
            <w:b/>
            <w:bCs/>
            <w:sz w:val="30"/>
            <w:szCs w:val="30"/>
          </w:rPr>
          <w:t>Less Important:</w:t>
        </w:r>
      </w:ins>
    </w:p>
    <w:p w14:paraId="0A8E7936" w14:textId="48649B43" w:rsidR="00F544B1" w:rsidRDefault="00F544B1" w:rsidP="00F544B1">
      <w:pPr>
        <w:pStyle w:val="ListParagraph"/>
        <w:numPr>
          <w:ilvl w:val="0"/>
          <w:numId w:val="2"/>
        </w:numPr>
        <w:rPr>
          <w:ins w:id="25" w:author="Wilson Susanto" w:date="2024-12-27T23:29:00Z" w16du:dateUtc="2024-12-27T12:29:00Z"/>
          <w:b/>
          <w:bCs/>
          <w:sz w:val="30"/>
          <w:szCs w:val="30"/>
        </w:rPr>
      </w:pPr>
      <w:ins w:id="26" w:author="Wilson Susanto" w:date="2024-12-27T23:29:00Z" w16du:dateUtc="2024-12-27T12:29:00Z">
        <w:r>
          <w:rPr>
            <w:b/>
            <w:bCs/>
            <w:sz w:val="30"/>
            <w:szCs w:val="30"/>
          </w:rPr>
          <w:t xml:space="preserve">Forget Password route </w:t>
        </w:r>
      </w:ins>
    </w:p>
    <w:p w14:paraId="18141B21" w14:textId="7DE1F747" w:rsidR="00F544B1" w:rsidRPr="00F544B1" w:rsidRDefault="00F544B1" w:rsidP="00F544B1">
      <w:pPr>
        <w:pStyle w:val="ListParagraph"/>
        <w:numPr>
          <w:ilvl w:val="0"/>
          <w:numId w:val="2"/>
        </w:numPr>
        <w:rPr>
          <w:ins w:id="27" w:author="Wilson Susanto" w:date="2024-12-27T23:29:00Z" w16du:dateUtc="2024-12-27T12:29:00Z"/>
          <w:b/>
          <w:bCs/>
          <w:sz w:val="30"/>
          <w:szCs w:val="30"/>
        </w:rPr>
      </w:pPr>
      <w:ins w:id="28" w:author="Wilson Susanto" w:date="2024-12-27T23:29:00Z" w16du:dateUtc="2024-12-27T12:29:00Z">
        <w:r>
          <w:rPr>
            <w:b/>
            <w:bCs/>
            <w:sz w:val="30"/>
            <w:szCs w:val="30"/>
          </w:rPr>
          <w:t xml:space="preserve">Reminder for returning the DVD 2 days before the due date through email </w:t>
        </w:r>
      </w:ins>
    </w:p>
    <w:p w14:paraId="120B37FA" w14:textId="77777777" w:rsidR="00C933DA" w:rsidRDefault="00C933DA" w:rsidP="00C933DA">
      <w:pPr>
        <w:rPr>
          <w:ins w:id="29" w:author="Wilson Susanto" w:date="2024-12-27T23:29:00Z" w16du:dateUtc="2024-12-27T12:29:00Z"/>
          <w:sz w:val="30"/>
          <w:szCs w:val="30"/>
        </w:rPr>
      </w:pPr>
    </w:p>
    <w:p w14:paraId="6AA8DE43" w14:textId="77777777" w:rsidR="00C933DA" w:rsidRDefault="00C933DA" w:rsidP="00C933DA">
      <w:pPr>
        <w:rPr>
          <w:ins w:id="30" w:author="Wilson Susanto" w:date="2024-12-27T23:29:00Z" w16du:dateUtc="2024-12-27T12:29:00Z"/>
          <w:sz w:val="30"/>
          <w:szCs w:val="30"/>
        </w:rPr>
      </w:pPr>
    </w:p>
    <w:p w14:paraId="669BC2A7" w14:textId="77225845" w:rsidR="00C933DA" w:rsidRDefault="00C933DA" w:rsidP="00C933DA">
      <w:pPr>
        <w:rPr>
          <w:ins w:id="31" w:author="Wilson Susanto" w:date="2024-12-27T23:29:00Z" w16du:dateUtc="2024-12-27T12:29:00Z"/>
          <w:sz w:val="30"/>
          <w:szCs w:val="30"/>
        </w:rPr>
      </w:pPr>
      <w:proofErr w:type="spellStart"/>
      <w:ins w:id="32" w:author="Wilson Susanto" w:date="2024-12-27T23:29:00Z" w16du:dateUtc="2024-12-27T12:29:00Z">
        <w:r w:rsidRPr="00760089">
          <w:rPr>
            <w:b/>
            <w:bCs/>
            <w:sz w:val="30"/>
            <w:szCs w:val="30"/>
          </w:rPr>
          <w:t>Get_customer_details</w:t>
        </w:r>
        <w:proofErr w:type="spellEnd"/>
        <w:r w:rsidRPr="00760089">
          <w:rPr>
            <w:b/>
            <w:bCs/>
            <w:sz w:val="30"/>
            <w:szCs w:val="30"/>
          </w:rPr>
          <w:t xml:space="preserve"> Page</w:t>
        </w:r>
        <w:r>
          <w:rPr>
            <w:sz w:val="30"/>
            <w:szCs w:val="30"/>
          </w:rPr>
          <w:t>:</w:t>
        </w:r>
      </w:ins>
    </w:p>
    <w:p w14:paraId="75B0044B" w14:textId="5285A827" w:rsidR="00C933DA" w:rsidRDefault="00C933DA" w:rsidP="00C933DA">
      <w:pPr>
        <w:pStyle w:val="ListParagraph"/>
        <w:numPr>
          <w:ilvl w:val="0"/>
          <w:numId w:val="1"/>
        </w:numPr>
        <w:rPr>
          <w:ins w:id="33" w:author="Wilson Susanto" w:date="2024-12-27T23:29:00Z" w16du:dateUtc="2024-12-27T12:29:00Z"/>
          <w:sz w:val="30"/>
          <w:szCs w:val="30"/>
        </w:rPr>
      </w:pPr>
      <w:ins w:id="34" w:author="Wilson Susanto" w:date="2024-12-27T23:29:00Z" w16du:dateUtc="2024-12-27T12:29:00Z">
        <w:r>
          <w:rPr>
            <w:sz w:val="30"/>
            <w:szCs w:val="30"/>
          </w:rPr>
          <w:t>Is there a way</w:t>
        </w:r>
      </w:ins>
      <w:r>
        <w:rPr>
          <w:sz w:val="30"/>
          <w:rPrChange w:id="35" w:author="Wilson Susanto" w:date="2024-12-27T23:29:00Z" w16du:dateUtc="2024-12-27T12:29:00Z">
            <w:rPr>
              <w:b/>
              <w:sz w:val="32"/>
            </w:rPr>
          </w:rPrChange>
        </w:rPr>
        <w:t xml:space="preserve"> where I </w:t>
      </w:r>
      <w:del w:id="36" w:author="Wilson Susanto" w:date="2024-12-27T23:29:00Z" w16du:dateUtc="2024-12-27T12:29:00Z">
        <w:r w:rsidR="00AC73BC" w:rsidRPr="00127867">
          <w:rPr>
            <w:b/>
            <w:bCs/>
            <w:sz w:val="32"/>
            <w:szCs w:val="32"/>
          </w:rPr>
          <w:delText>am able to track what</w:delText>
        </w:r>
      </w:del>
      <w:ins w:id="37" w:author="Wilson Susanto" w:date="2024-12-27T23:29:00Z" w16du:dateUtc="2024-12-27T12:29:00Z">
        <w:r>
          <w:rPr>
            <w:sz w:val="30"/>
            <w:szCs w:val="30"/>
          </w:rPr>
          <w:t>can automatically overwrite the barcode on the search bar directly when scanning for other movies.</w:t>
        </w:r>
      </w:ins>
    </w:p>
    <w:p w14:paraId="3BF8C202" w14:textId="2FF689CF" w:rsidR="00C933DA" w:rsidRDefault="00C933DA" w:rsidP="00C933DA">
      <w:pPr>
        <w:pStyle w:val="ListParagraph"/>
        <w:numPr>
          <w:ilvl w:val="0"/>
          <w:numId w:val="1"/>
        </w:numPr>
        <w:rPr>
          <w:ins w:id="38" w:author="Wilson Susanto" w:date="2024-12-27T23:29:00Z" w16du:dateUtc="2024-12-27T12:29:00Z"/>
          <w:sz w:val="30"/>
          <w:szCs w:val="30"/>
        </w:rPr>
      </w:pPr>
      <w:ins w:id="39" w:author="Wilson Susanto" w:date="2024-12-27T23:29:00Z" w16du:dateUtc="2024-12-27T12:29:00Z">
        <w:r>
          <w:rPr>
            <w:sz w:val="30"/>
            <w:szCs w:val="30"/>
          </w:rPr>
          <w:t xml:space="preserve">The design of the page </w:t>
        </w:r>
      </w:ins>
    </w:p>
    <w:p w14:paraId="5C67EC7D" w14:textId="77777777" w:rsidR="00C933DA" w:rsidRDefault="00C933DA" w:rsidP="00901DAD">
      <w:pPr>
        <w:rPr>
          <w:ins w:id="40" w:author="Wilson Susanto" w:date="2024-12-27T23:29:00Z" w16du:dateUtc="2024-12-27T12:29:00Z"/>
          <w:sz w:val="30"/>
          <w:szCs w:val="30"/>
        </w:rPr>
      </w:pPr>
    </w:p>
    <w:p w14:paraId="1A647B1D" w14:textId="77777777" w:rsidR="00901DAD" w:rsidRDefault="00901DAD" w:rsidP="00901DAD">
      <w:pPr>
        <w:rPr>
          <w:ins w:id="41" w:author="Wilson Susanto" w:date="2024-12-27T23:29:00Z" w16du:dateUtc="2024-12-27T12:29:00Z"/>
          <w:b/>
          <w:bCs/>
          <w:sz w:val="30"/>
          <w:szCs w:val="30"/>
        </w:rPr>
      </w:pPr>
      <w:ins w:id="42" w:author="Wilson Susanto" w:date="2024-12-27T23:29:00Z" w16du:dateUtc="2024-12-27T12:29:00Z">
        <w:r w:rsidRPr="00901DAD">
          <w:rPr>
            <w:b/>
            <w:bCs/>
            <w:sz w:val="30"/>
            <w:szCs w:val="30"/>
          </w:rPr>
          <w:t>Renting Process</w:t>
        </w:r>
        <w:r>
          <w:rPr>
            <w:b/>
            <w:bCs/>
            <w:sz w:val="30"/>
            <w:szCs w:val="30"/>
          </w:rPr>
          <w:t>:</w:t>
        </w:r>
      </w:ins>
    </w:p>
    <w:p w14:paraId="51617AEC" w14:textId="6009F182" w:rsidR="00901DAD" w:rsidRDefault="00901DAD" w:rsidP="00901DAD">
      <w:pPr>
        <w:pStyle w:val="ListParagraph"/>
        <w:numPr>
          <w:ilvl w:val="0"/>
          <w:numId w:val="1"/>
        </w:numPr>
        <w:rPr>
          <w:ins w:id="43" w:author="Wilson Susanto" w:date="2024-12-27T23:29:00Z" w16du:dateUtc="2024-12-27T12:29:00Z"/>
          <w:b/>
          <w:bCs/>
          <w:sz w:val="30"/>
          <w:szCs w:val="30"/>
        </w:rPr>
      </w:pPr>
      <w:ins w:id="44" w:author="Wilson Susanto" w:date="2024-12-27T23:29:00Z" w16du:dateUtc="2024-12-27T12:29:00Z">
        <w:r>
          <w:rPr>
            <w:b/>
            <w:bCs/>
            <w:sz w:val="30"/>
            <w:szCs w:val="30"/>
          </w:rPr>
          <w:t xml:space="preserve">What if the you scanned for the DVD already </w:t>
        </w:r>
        <w:proofErr w:type="gramStart"/>
        <w:r>
          <w:rPr>
            <w:b/>
            <w:bCs/>
            <w:sz w:val="30"/>
            <w:szCs w:val="30"/>
          </w:rPr>
          <w:t>then</w:t>
        </w:r>
        <w:proofErr w:type="gramEnd"/>
        <w:r>
          <w:rPr>
            <w:b/>
            <w:bCs/>
            <w:sz w:val="30"/>
            <w:szCs w:val="30"/>
          </w:rPr>
          <w:t xml:space="preserve"> the customer decides that they don’t want to rent that anymore but he </w:t>
        </w:r>
        <w:proofErr w:type="spellStart"/>
        <w:r>
          <w:rPr>
            <w:b/>
            <w:bCs/>
            <w:sz w:val="30"/>
            <w:szCs w:val="30"/>
          </w:rPr>
          <w:t>inventory_availability</w:t>
        </w:r>
        <w:proofErr w:type="spellEnd"/>
        <w:r>
          <w:rPr>
            <w:b/>
            <w:bCs/>
            <w:sz w:val="30"/>
            <w:szCs w:val="30"/>
          </w:rPr>
          <w:t xml:space="preserve"> column in the Inventory Table</w:t>
        </w:r>
      </w:ins>
      <w:r>
        <w:rPr>
          <w:b/>
          <w:sz w:val="30"/>
          <w:rPrChange w:id="45" w:author="Wilson Susanto" w:date="2024-12-27T23:29:00Z" w16du:dateUtc="2024-12-27T12:29:00Z">
            <w:rPr>
              <w:b/>
              <w:sz w:val="32"/>
            </w:rPr>
          </w:rPrChange>
        </w:rPr>
        <w:t xml:space="preserve"> has </w:t>
      </w:r>
      <w:ins w:id="46" w:author="Wilson Susanto" w:date="2024-12-27T23:29:00Z" w16du:dateUtc="2024-12-27T12:29:00Z">
        <w:r>
          <w:rPr>
            <w:b/>
            <w:bCs/>
            <w:sz w:val="30"/>
            <w:szCs w:val="30"/>
          </w:rPr>
          <w:t>already reflected the decrease in the inventory?</w:t>
        </w:r>
        <w:r w:rsidRPr="00901DAD">
          <w:rPr>
            <w:b/>
            <w:bCs/>
            <w:sz w:val="30"/>
            <w:szCs w:val="30"/>
          </w:rPr>
          <w:t xml:space="preserve"> </w:t>
        </w:r>
      </w:ins>
    </w:p>
    <w:p w14:paraId="2B821530" w14:textId="77777777" w:rsidR="009E593B" w:rsidRDefault="009E593B" w:rsidP="009E593B">
      <w:pPr>
        <w:rPr>
          <w:ins w:id="47" w:author="Wilson Susanto" w:date="2024-12-27T23:29:00Z" w16du:dateUtc="2024-12-27T12:29:00Z"/>
          <w:b/>
          <w:bCs/>
          <w:sz w:val="30"/>
          <w:szCs w:val="30"/>
        </w:rPr>
      </w:pPr>
    </w:p>
    <w:p w14:paraId="0F5237C1" w14:textId="0678EFD5" w:rsidR="0062152F" w:rsidRDefault="0062152F" w:rsidP="009E593B">
      <w:pPr>
        <w:rPr>
          <w:ins w:id="48" w:author="Wilson Susanto" w:date="2024-12-27T23:29:00Z" w16du:dateUtc="2024-12-27T12:29:00Z"/>
          <w:b/>
          <w:bCs/>
          <w:sz w:val="30"/>
          <w:szCs w:val="30"/>
        </w:rPr>
      </w:pPr>
      <w:ins w:id="49" w:author="Wilson Susanto" w:date="2024-12-27T23:29:00Z" w16du:dateUtc="2024-12-27T12:29:00Z">
        <w:r>
          <w:rPr>
            <w:b/>
            <w:bCs/>
            <w:sz w:val="30"/>
            <w:szCs w:val="30"/>
          </w:rPr>
          <w:lastRenderedPageBreak/>
          <w:t>Renting Process:</w:t>
        </w:r>
      </w:ins>
    </w:p>
    <w:p w14:paraId="470FDDCF" w14:textId="66802C59" w:rsidR="0062152F" w:rsidRPr="0062152F" w:rsidRDefault="0062152F" w:rsidP="0062152F">
      <w:pPr>
        <w:pStyle w:val="ListParagraph"/>
        <w:numPr>
          <w:ilvl w:val="0"/>
          <w:numId w:val="1"/>
        </w:numPr>
        <w:rPr>
          <w:ins w:id="50" w:author="Wilson Susanto" w:date="2024-12-27T23:29:00Z" w16du:dateUtc="2024-12-27T12:29:00Z"/>
          <w:b/>
          <w:bCs/>
          <w:sz w:val="30"/>
          <w:szCs w:val="30"/>
        </w:rPr>
      </w:pPr>
      <w:ins w:id="51" w:author="Wilson Susanto" w:date="2024-12-27T23:29:00Z" w16du:dateUtc="2024-12-27T12:29:00Z">
        <w:r>
          <w:rPr>
            <w:b/>
            <w:bCs/>
            <w:sz w:val="30"/>
            <w:szCs w:val="30"/>
          </w:rPr>
          <w:t>Update the Inventory Availability and see if I need to update the inventory availability status to Unavailable (if all are rented out) n</w:t>
        </w:r>
      </w:ins>
    </w:p>
    <w:p w14:paraId="680D5B28" w14:textId="77777777" w:rsidR="0062152F" w:rsidRDefault="0062152F" w:rsidP="009E593B">
      <w:pPr>
        <w:rPr>
          <w:ins w:id="52" w:author="Wilson Susanto" w:date="2024-12-27T23:29:00Z" w16du:dateUtc="2024-12-27T12:29:00Z"/>
          <w:b/>
          <w:bCs/>
          <w:sz w:val="30"/>
          <w:szCs w:val="30"/>
        </w:rPr>
      </w:pPr>
    </w:p>
    <w:p w14:paraId="5150883A" w14:textId="4D0D07F7" w:rsidR="009E593B" w:rsidRDefault="009E593B" w:rsidP="009E593B">
      <w:pPr>
        <w:rPr>
          <w:ins w:id="53" w:author="Wilson Susanto" w:date="2024-12-27T23:29:00Z" w16du:dateUtc="2024-12-27T12:29:00Z"/>
          <w:b/>
          <w:bCs/>
          <w:sz w:val="30"/>
          <w:szCs w:val="30"/>
        </w:rPr>
      </w:pPr>
      <w:ins w:id="54" w:author="Wilson Susanto" w:date="2024-12-27T23:29:00Z" w16du:dateUtc="2024-12-27T12:29:00Z">
        <w:r>
          <w:rPr>
            <w:b/>
            <w:bCs/>
            <w:sz w:val="30"/>
            <w:szCs w:val="30"/>
          </w:rPr>
          <w:t>Returning Process:</w:t>
        </w:r>
        <w:r w:rsidR="00D00CB7">
          <w:rPr>
            <w:b/>
            <w:bCs/>
            <w:sz w:val="30"/>
            <w:szCs w:val="30"/>
          </w:rPr>
          <w:t xml:space="preserve"> </w:t>
        </w:r>
        <w:r w:rsidR="00D00CB7" w:rsidRPr="00D00CB7">
          <w:rPr>
            <w:b/>
            <w:bCs/>
            <w:sz w:val="30"/>
            <w:szCs w:val="30"/>
            <w:highlight w:val="red"/>
          </w:rPr>
          <w:t>(REQUIRE FINAL TESTING)</w:t>
        </w:r>
      </w:ins>
    </w:p>
    <w:p w14:paraId="13C29084" w14:textId="7B9D0DE0" w:rsidR="009E593B" w:rsidRPr="00D00CB7" w:rsidRDefault="009E593B" w:rsidP="009E593B">
      <w:pPr>
        <w:pStyle w:val="ListParagraph"/>
        <w:numPr>
          <w:ilvl w:val="0"/>
          <w:numId w:val="1"/>
        </w:numPr>
        <w:rPr>
          <w:ins w:id="55" w:author="Wilson Susanto" w:date="2024-12-27T23:29:00Z" w16du:dateUtc="2024-12-27T12:29:00Z"/>
          <w:b/>
          <w:bCs/>
          <w:sz w:val="30"/>
          <w:szCs w:val="30"/>
          <w:highlight w:val="green"/>
        </w:rPr>
      </w:pPr>
      <w:ins w:id="56" w:author="Wilson Susanto" w:date="2024-12-27T23:29:00Z" w16du:dateUtc="2024-12-27T12:29:00Z">
        <w:r w:rsidRPr="00D00CB7">
          <w:rPr>
            <w:b/>
            <w:bCs/>
            <w:sz w:val="30"/>
            <w:szCs w:val="30"/>
            <w:highlight w:val="green"/>
          </w:rPr>
          <w:t xml:space="preserve">Add a new column called Actual Return Date (to reflect if the customer has </w:t>
        </w:r>
        <w:proofErr w:type="gramStart"/>
        <w:r w:rsidRPr="00D00CB7">
          <w:rPr>
            <w:b/>
            <w:bCs/>
            <w:sz w:val="30"/>
            <w:szCs w:val="30"/>
            <w:highlight w:val="green"/>
          </w:rPr>
          <w:t>return</w:t>
        </w:r>
        <w:proofErr w:type="gramEnd"/>
        <w:r w:rsidRPr="00D00CB7">
          <w:rPr>
            <w:b/>
            <w:bCs/>
            <w:sz w:val="30"/>
            <w:szCs w:val="30"/>
            <w:highlight w:val="green"/>
          </w:rPr>
          <w:t xml:space="preserve"> the DVD on time) </w:t>
        </w:r>
      </w:ins>
    </w:p>
    <w:p w14:paraId="04098FD4" w14:textId="6C90B702" w:rsidR="00F63F7A" w:rsidRPr="00D00CB7" w:rsidRDefault="00F63F7A" w:rsidP="00F63F7A">
      <w:pPr>
        <w:pStyle w:val="ListParagraph"/>
        <w:numPr>
          <w:ilvl w:val="0"/>
          <w:numId w:val="1"/>
        </w:numPr>
        <w:rPr>
          <w:b/>
          <w:sz w:val="30"/>
          <w:highlight w:val="green"/>
          <w:rPrChange w:id="57" w:author="Wilson Susanto" w:date="2024-12-27T23:29:00Z" w16du:dateUtc="2024-12-27T12:29:00Z">
            <w:rPr>
              <w:b/>
              <w:sz w:val="32"/>
            </w:rPr>
          </w:rPrChange>
        </w:rPr>
        <w:pPrChange w:id="58" w:author="Wilson Susanto" w:date="2024-12-27T23:29:00Z" w16du:dateUtc="2024-12-27T12:29:00Z">
          <w:pPr>
            <w:pStyle w:val="ListParagraph"/>
            <w:numPr>
              <w:numId w:val="4"/>
            </w:numPr>
            <w:ind w:hanging="360"/>
          </w:pPr>
        </w:pPrChange>
      </w:pPr>
      <w:ins w:id="59" w:author="Wilson Susanto" w:date="2024-12-27T23:29:00Z" w16du:dateUtc="2024-12-27T12:29:00Z">
        <w:r w:rsidRPr="00D00CB7">
          <w:rPr>
            <w:b/>
            <w:bCs/>
            <w:sz w:val="30"/>
            <w:szCs w:val="30"/>
            <w:highlight w:val="green"/>
          </w:rPr>
          <w:t xml:space="preserve">Update the Inventory Availability and see if I need to update the inventory availability status to available (if there are DVDs that have </w:t>
        </w:r>
      </w:ins>
      <w:r w:rsidRPr="00D00CB7">
        <w:rPr>
          <w:b/>
          <w:sz w:val="30"/>
          <w:highlight w:val="green"/>
          <w:rPrChange w:id="60" w:author="Wilson Susanto" w:date="2024-12-27T23:29:00Z" w16du:dateUtc="2024-12-27T12:29:00Z">
            <w:rPr>
              <w:b/>
              <w:sz w:val="32"/>
            </w:rPr>
          </w:rPrChange>
        </w:rPr>
        <w:t xml:space="preserve">been </w:t>
      </w:r>
      <w:del w:id="61" w:author="Wilson Susanto" w:date="2024-12-27T23:29:00Z" w16du:dateUtc="2024-12-27T12:29:00Z">
        <w:r w:rsidR="00AC73BC" w:rsidRPr="00127867">
          <w:rPr>
            <w:b/>
            <w:bCs/>
            <w:sz w:val="32"/>
            <w:szCs w:val="32"/>
          </w:rPr>
          <w:delText>done</w:delText>
        </w:r>
        <w:r w:rsidR="00127867" w:rsidRPr="00127867">
          <w:rPr>
            <w:b/>
            <w:bCs/>
            <w:sz w:val="32"/>
            <w:szCs w:val="32"/>
          </w:rPr>
          <w:delText xml:space="preserve">. (Maybe create a notification button) </w:delText>
        </w:r>
      </w:del>
      <w:ins w:id="62" w:author="Wilson Susanto" w:date="2024-12-27T23:29:00Z" w16du:dateUtc="2024-12-27T12:29:00Z">
        <w:r w:rsidRPr="00D00CB7">
          <w:rPr>
            <w:b/>
            <w:bCs/>
            <w:sz w:val="30"/>
            <w:szCs w:val="30"/>
            <w:highlight w:val="green"/>
          </w:rPr>
          <w:t>restocked (AKA returned))</w:t>
        </w:r>
      </w:ins>
    </w:p>
    <w:p w14:paraId="15216F0C" w14:textId="0EDD5FAF" w:rsidR="00F63F7A" w:rsidRDefault="00F63F7A" w:rsidP="009E593B">
      <w:pPr>
        <w:pStyle w:val="ListParagraph"/>
        <w:numPr>
          <w:ilvl w:val="0"/>
          <w:numId w:val="1"/>
        </w:numPr>
        <w:rPr>
          <w:b/>
          <w:sz w:val="30"/>
          <w:rPrChange w:id="63" w:author="Wilson Susanto" w:date="2024-12-27T23:29:00Z" w16du:dateUtc="2024-12-27T12:29:00Z">
            <w:rPr>
              <w:b/>
              <w:sz w:val="32"/>
            </w:rPr>
          </w:rPrChange>
        </w:rPr>
        <w:pPrChange w:id="64" w:author="Wilson Susanto" w:date="2024-12-27T23:29:00Z" w16du:dateUtc="2024-12-27T12:29:00Z">
          <w:pPr/>
        </w:pPrChange>
      </w:pPr>
    </w:p>
    <w:p w14:paraId="181A25EA" w14:textId="77777777" w:rsidR="009E593B" w:rsidRDefault="009E593B" w:rsidP="009E593B">
      <w:pPr>
        <w:rPr>
          <w:b/>
          <w:sz w:val="30"/>
          <w:rPrChange w:id="65" w:author="Wilson Susanto" w:date="2024-12-27T23:29:00Z" w16du:dateUtc="2024-12-27T12:29:00Z">
            <w:rPr>
              <w:b/>
              <w:sz w:val="32"/>
            </w:rPr>
          </w:rPrChange>
        </w:rPr>
      </w:pPr>
    </w:p>
    <w:p w14:paraId="07AFCE20" w14:textId="77777777" w:rsidR="00D00CB7" w:rsidRDefault="00D00CB7" w:rsidP="009E593B">
      <w:pPr>
        <w:rPr>
          <w:b/>
          <w:sz w:val="30"/>
          <w:rPrChange w:id="66" w:author="Wilson Susanto" w:date="2024-12-27T23:29:00Z" w16du:dateUtc="2024-12-27T12:29:00Z">
            <w:rPr>
              <w:b/>
              <w:sz w:val="32"/>
            </w:rPr>
          </w:rPrChange>
        </w:rPr>
      </w:pPr>
    </w:p>
    <w:p w14:paraId="06C9B593" w14:textId="77777777" w:rsidR="00B6207B" w:rsidRPr="00B6207B" w:rsidRDefault="00B6207B" w:rsidP="00B6207B">
      <w:pPr>
        <w:rPr>
          <w:del w:id="67" w:author="Wilson Susanto" w:date="2024-12-27T23:29:00Z" w16du:dateUtc="2024-12-27T12:29:00Z"/>
          <w:b/>
          <w:bCs/>
          <w:sz w:val="32"/>
          <w:szCs w:val="32"/>
        </w:rPr>
      </w:pPr>
      <w:del w:id="68" w:author="Wilson Susanto" w:date="2024-12-27T23:29:00Z" w16du:dateUtc="2024-12-27T12:29:00Z">
        <w:r w:rsidRPr="00B6207B">
          <w:rPr>
            <w:b/>
            <w:bCs/>
            <w:sz w:val="32"/>
            <w:szCs w:val="32"/>
          </w:rPr>
          <w:delText>        document.querySelectorAll('.select-btn').forEach(button =&gt; {</w:delText>
        </w:r>
      </w:del>
    </w:p>
    <w:p w14:paraId="034786F9" w14:textId="77777777" w:rsidR="00B6207B" w:rsidRPr="00B6207B" w:rsidRDefault="00B6207B" w:rsidP="00B6207B">
      <w:pPr>
        <w:rPr>
          <w:del w:id="69" w:author="Wilson Susanto" w:date="2024-12-27T23:29:00Z" w16du:dateUtc="2024-12-27T12:29:00Z"/>
          <w:b/>
          <w:bCs/>
          <w:sz w:val="32"/>
          <w:szCs w:val="32"/>
        </w:rPr>
      </w:pPr>
      <w:del w:id="70" w:author="Wilson Susanto" w:date="2024-12-27T23:29:00Z" w16du:dateUtc="2024-12-27T12:29:00Z">
        <w:r w:rsidRPr="00B6207B">
          <w:rPr>
            <w:b/>
            <w:bCs/>
            <w:sz w:val="32"/>
            <w:szCs w:val="32"/>
          </w:rPr>
          <w:delText>            button.addEventListener('click', function() {</w:delText>
        </w:r>
      </w:del>
    </w:p>
    <w:p w14:paraId="6A11A545" w14:textId="77777777" w:rsidR="00B6207B" w:rsidRPr="00B6207B" w:rsidRDefault="00B6207B" w:rsidP="00B6207B">
      <w:pPr>
        <w:rPr>
          <w:del w:id="71" w:author="Wilson Susanto" w:date="2024-12-27T23:29:00Z" w16du:dateUtc="2024-12-27T12:29:00Z"/>
          <w:b/>
          <w:bCs/>
          <w:sz w:val="32"/>
          <w:szCs w:val="32"/>
        </w:rPr>
      </w:pPr>
      <w:del w:id="72" w:author="Wilson Susanto" w:date="2024-12-27T23:29:00Z" w16du:dateUtc="2024-12-27T12:29:00Z">
        <w:r w:rsidRPr="00B6207B">
          <w:rPr>
            <w:b/>
            <w:bCs/>
            <w:sz w:val="32"/>
            <w:szCs w:val="32"/>
          </w:rPr>
          <w:delText>                // Show loading animation and change background color to darker grey</w:delText>
        </w:r>
      </w:del>
    </w:p>
    <w:p w14:paraId="41FE255B" w14:textId="77777777" w:rsidR="00B6207B" w:rsidRPr="00B6207B" w:rsidRDefault="00B6207B" w:rsidP="00B6207B">
      <w:pPr>
        <w:rPr>
          <w:del w:id="73" w:author="Wilson Susanto" w:date="2024-12-27T23:29:00Z" w16du:dateUtc="2024-12-27T12:29:00Z"/>
          <w:b/>
          <w:bCs/>
          <w:sz w:val="32"/>
          <w:szCs w:val="32"/>
        </w:rPr>
      </w:pPr>
      <w:del w:id="74" w:author="Wilson Susanto" w:date="2024-12-27T23:29:00Z" w16du:dateUtc="2024-12-27T12:29:00Z">
        <w:r w:rsidRPr="00B6207B">
          <w:rPr>
            <w:b/>
            <w:bCs/>
            <w:sz w:val="32"/>
            <w:szCs w:val="32"/>
          </w:rPr>
          <w:delText xml:space="preserve">                document.getElementById('loading').style.display = 'flex'; </w:delText>
        </w:r>
      </w:del>
    </w:p>
    <w:p w14:paraId="4DEBE402" w14:textId="77777777" w:rsidR="00B6207B" w:rsidRPr="00B6207B" w:rsidRDefault="00B6207B" w:rsidP="00B6207B">
      <w:pPr>
        <w:rPr>
          <w:del w:id="75" w:author="Wilson Susanto" w:date="2024-12-27T23:29:00Z" w16du:dateUtc="2024-12-27T12:29:00Z"/>
          <w:b/>
          <w:bCs/>
          <w:sz w:val="32"/>
          <w:szCs w:val="32"/>
        </w:rPr>
      </w:pPr>
    </w:p>
    <w:p w14:paraId="6D96F34C" w14:textId="77777777" w:rsidR="00B6207B" w:rsidRPr="00B6207B" w:rsidRDefault="00B6207B" w:rsidP="00B6207B">
      <w:pPr>
        <w:rPr>
          <w:del w:id="76" w:author="Wilson Susanto" w:date="2024-12-27T23:29:00Z" w16du:dateUtc="2024-12-27T12:29:00Z"/>
          <w:b/>
          <w:bCs/>
          <w:sz w:val="32"/>
          <w:szCs w:val="32"/>
        </w:rPr>
      </w:pPr>
      <w:del w:id="77" w:author="Wilson Susanto" w:date="2024-12-27T23:29:00Z" w16du:dateUtc="2024-12-27T12:29:00Z">
        <w:r w:rsidRPr="00B6207B">
          <w:rPr>
            <w:b/>
            <w:bCs/>
            <w:sz w:val="32"/>
            <w:szCs w:val="32"/>
          </w:rPr>
          <w:delText>                // Create a new form data object</w:delText>
        </w:r>
      </w:del>
    </w:p>
    <w:p w14:paraId="53008AE4" w14:textId="77777777" w:rsidR="00B6207B" w:rsidRPr="00B6207B" w:rsidRDefault="00B6207B" w:rsidP="00B6207B">
      <w:pPr>
        <w:rPr>
          <w:del w:id="78" w:author="Wilson Susanto" w:date="2024-12-27T23:29:00Z" w16du:dateUtc="2024-12-27T12:29:00Z"/>
          <w:b/>
          <w:bCs/>
          <w:sz w:val="32"/>
          <w:szCs w:val="32"/>
        </w:rPr>
      </w:pPr>
      <w:del w:id="79" w:author="Wilson Susanto" w:date="2024-12-27T23:29:00Z" w16du:dateUtc="2024-12-27T12:29:00Z">
        <w:r w:rsidRPr="00B6207B">
          <w:rPr>
            <w:b/>
            <w:bCs/>
            <w:sz w:val="32"/>
            <w:szCs w:val="32"/>
          </w:rPr>
          <w:delText>                const formData = new FormData();</w:delText>
        </w:r>
      </w:del>
    </w:p>
    <w:p w14:paraId="56DD3667" w14:textId="77777777" w:rsidR="00B6207B" w:rsidRPr="00B6207B" w:rsidRDefault="00B6207B" w:rsidP="00B6207B">
      <w:pPr>
        <w:rPr>
          <w:del w:id="80" w:author="Wilson Susanto" w:date="2024-12-27T23:29:00Z" w16du:dateUtc="2024-12-27T12:29:00Z"/>
          <w:b/>
          <w:bCs/>
          <w:sz w:val="32"/>
          <w:szCs w:val="32"/>
        </w:rPr>
      </w:pPr>
      <w:del w:id="81" w:author="Wilson Susanto" w:date="2024-12-27T23:29:00Z" w16du:dateUtc="2024-12-27T12:29:00Z">
        <w:r w:rsidRPr="00B6207B">
          <w:rPr>
            <w:b/>
            <w:bCs/>
            <w:sz w:val="32"/>
            <w:szCs w:val="32"/>
          </w:rPr>
          <w:delText>                formData.append('selected_movie_id', this.getAttribute('data-movie-id'));</w:delText>
        </w:r>
      </w:del>
    </w:p>
    <w:p w14:paraId="7F7CE4A2" w14:textId="77777777" w:rsidR="00B6207B" w:rsidRPr="00B6207B" w:rsidRDefault="00B6207B" w:rsidP="00B6207B">
      <w:pPr>
        <w:rPr>
          <w:del w:id="82" w:author="Wilson Susanto" w:date="2024-12-27T23:29:00Z" w16du:dateUtc="2024-12-27T12:29:00Z"/>
          <w:b/>
          <w:bCs/>
          <w:sz w:val="32"/>
          <w:szCs w:val="32"/>
        </w:rPr>
      </w:pPr>
      <w:del w:id="83" w:author="Wilson Susanto" w:date="2024-12-27T23:29:00Z" w16du:dateUtc="2024-12-27T12:29:00Z">
        <w:r w:rsidRPr="00B6207B">
          <w:rPr>
            <w:b/>
            <w:bCs/>
            <w:sz w:val="32"/>
            <w:szCs w:val="32"/>
          </w:rPr>
          <w:delText>                formData.append('movie_barcode', this.getAttribute('data-barcode'));</w:delText>
        </w:r>
      </w:del>
    </w:p>
    <w:p w14:paraId="755C052C" w14:textId="77777777" w:rsidR="00B6207B" w:rsidRPr="00B6207B" w:rsidRDefault="00B6207B" w:rsidP="00B6207B">
      <w:pPr>
        <w:rPr>
          <w:del w:id="84" w:author="Wilson Susanto" w:date="2024-12-27T23:29:00Z" w16du:dateUtc="2024-12-27T12:29:00Z"/>
          <w:b/>
          <w:bCs/>
          <w:sz w:val="32"/>
          <w:szCs w:val="32"/>
        </w:rPr>
      </w:pPr>
    </w:p>
    <w:p w14:paraId="663F5F98" w14:textId="77777777" w:rsidR="00B6207B" w:rsidRPr="00B6207B" w:rsidRDefault="00B6207B" w:rsidP="00B6207B">
      <w:pPr>
        <w:rPr>
          <w:del w:id="85" w:author="Wilson Susanto" w:date="2024-12-27T23:29:00Z" w16du:dateUtc="2024-12-27T12:29:00Z"/>
          <w:b/>
          <w:bCs/>
          <w:sz w:val="32"/>
          <w:szCs w:val="32"/>
        </w:rPr>
      </w:pPr>
      <w:del w:id="86" w:author="Wilson Susanto" w:date="2024-12-27T23:29:00Z" w16du:dateUtc="2024-12-27T12:29:00Z">
        <w:r w:rsidRPr="00B6207B">
          <w:rPr>
            <w:b/>
            <w:bCs/>
            <w:sz w:val="32"/>
            <w:szCs w:val="32"/>
          </w:rPr>
          <w:delText>                // Make the AJAX POST request</w:delText>
        </w:r>
      </w:del>
    </w:p>
    <w:p w14:paraId="284338BD" w14:textId="77777777" w:rsidR="00B6207B" w:rsidRPr="00B6207B" w:rsidRDefault="00B6207B" w:rsidP="00B6207B">
      <w:pPr>
        <w:rPr>
          <w:del w:id="87" w:author="Wilson Susanto" w:date="2024-12-27T23:29:00Z" w16du:dateUtc="2024-12-27T12:29:00Z"/>
          <w:b/>
          <w:bCs/>
          <w:sz w:val="32"/>
          <w:szCs w:val="32"/>
        </w:rPr>
      </w:pPr>
      <w:del w:id="88" w:author="Wilson Susanto" w:date="2024-12-27T23:29:00Z" w16du:dateUtc="2024-12-27T12:29:00Z">
        <w:r w:rsidRPr="00B6207B">
          <w:rPr>
            <w:b/>
            <w:bCs/>
            <w:sz w:val="32"/>
            <w:szCs w:val="32"/>
          </w:rPr>
          <w:delText>                fetch('/add_selected_movie', {</w:delText>
        </w:r>
      </w:del>
    </w:p>
    <w:p w14:paraId="35E4816E" w14:textId="77777777" w:rsidR="00B6207B" w:rsidRPr="00B6207B" w:rsidRDefault="00B6207B" w:rsidP="00B6207B">
      <w:pPr>
        <w:rPr>
          <w:del w:id="89" w:author="Wilson Susanto" w:date="2024-12-27T23:29:00Z" w16du:dateUtc="2024-12-27T12:29:00Z"/>
          <w:b/>
          <w:bCs/>
          <w:sz w:val="32"/>
          <w:szCs w:val="32"/>
        </w:rPr>
      </w:pPr>
      <w:del w:id="90" w:author="Wilson Susanto" w:date="2024-12-27T23:29:00Z" w16du:dateUtc="2024-12-27T12:29:00Z">
        <w:r w:rsidRPr="00B6207B">
          <w:rPr>
            <w:b/>
            <w:bCs/>
            <w:sz w:val="32"/>
            <w:szCs w:val="32"/>
          </w:rPr>
          <w:delText>                    method: 'POST',</w:delText>
        </w:r>
      </w:del>
    </w:p>
    <w:p w14:paraId="1A46197A" w14:textId="77777777" w:rsidR="00B6207B" w:rsidRPr="00B6207B" w:rsidRDefault="00B6207B" w:rsidP="00B6207B">
      <w:pPr>
        <w:rPr>
          <w:del w:id="91" w:author="Wilson Susanto" w:date="2024-12-27T23:29:00Z" w16du:dateUtc="2024-12-27T12:29:00Z"/>
          <w:b/>
          <w:bCs/>
          <w:sz w:val="32"/>
          <w:szCs w:val="32"/>
        </w:rPr>
      </w:pPr>
      <w:del w:id="92" w:author="Wilson Susanto" w:date="2024-12-27T23:29:00Z" w16du:dateUtc="2024-12-27T12:29:00Z">
        <w:r w:rsidRPr="00B6207B">
          <w:rPr>
            <w:b/>
            <w:bCs/>
            <w:sz w:val="32"/>
            <w:szCs w:val="32"/>
          </w:rPr>
          <w:delText>                    body: formData</w:delText>
        </w:r>
      </w:del>
    </w:p>
    <w:p w14:paraId="0E4C1FDC" w14:textId="77777777" w:rsidR="00B6207B" w:rsidRPr="00B6207B" w:rsidRDefault="00B6207B" w:rsidP="00B6207B">
      <w:pPr>
        <w:rPr>
          <w:del w:id="93" w:author="Wilson Susanto" w:date="2024-12-27T23:29:00Z" w16du:dateUtc="2024-12-27T12:29:00Z"/>
          <w:b/>
          <w:bCs/>
          <w:sz w:val="32"/>
          <w:szCs w:val="32"/>
        </w:rPr>
      </w:pPr>
      <w:del w:id="94" w:author="Wilson Susanto" w:date="2024-12-27T23:29:00Z" w16du:dateUtc="2024-12-27T12:29:00Z">
        <w:r w:rsidRPr="00B6207B">
          <w:rPr>
            <w:b/>
            <w:bCs/>
            <w:sz w:val="32"/>
            <w:szCs w:val="32"/>
          </w:rPr>
          <w:delText>                })</w:delText>
        </w:r>
      </w:del>
    </w:p>
    <w:p w14:paraId="196EF9CA" w14:textId="77777777" w:rsidR="00B6207B" w:rsidRPr="00B6207B" w:rsidRDefault="00B6207B" w:rsidP="00B6207B">
      <w:pPr>
        <w:rPr>
          <w:del w:id="95" w:author="Wilson Susanto" w:date="2024-12-27T23:29:00Z" w16du:dateUtc="2024-12-27T12:29:00Z"/>
          <w:b/>
          <w:bCs/>
          <w:sz w:val="32"/>
          <w:szCs w:val="32"/>
        </w:rPr>
      </w:pPr>
      <w:del w:id="96" w:author="Wilson Susanto" w:date="2024-12-27T23:29:00Z" w16du:dateUtc="2024-12-27T12:29:00Z">
        <w:r w:rsidRPr="00B6207B">
          <w:rPr>
            <w:b/>
            <w:bCs/>
            <w:sz w:val="32"/>
            <w:szCs w:val="32"/>
          </w:rPr>
          <w:delText>                .then(response =&gt; response.text())</w:delText>
        </w:r>
      </w:del>
    </w:p>
    <w:p w14:paraId="51717D11" w14:textId="77777777" w:rsidR="00B6207B" w:rsidRPr="00B6207B" w:rsidRDefault="00B6207B" w:rsidP="00B6207B">
      <w:pPr>
        <w:rPr>
          <w:del w:id="97" w:author="Wilson Susanto" w:date="2024-12-27T23:29:00Z" w16du:dateUtc="2024-12-27T12:29:00Z"/>
          <w:b/>
          <w:bCs/>
          <w:sz w:val="32"/>
          <w:szCs w:val="32"/>
        </w:rPr>
      </w:pPr>
      <w:del w:id="98" w:author="Wilson Susanto" w:date="2024-12-27T23:29:00Z" w16du:dateUtc="2024-12-27T12:29:00Z">
        <w:r w:rsidRPr="00B6207B">
          <w:rPr>
            <w:b/>
            <w:bCs/>
            <w:sz w:val="32"/>
            <w:szCs w:val="32"/>
          </w:rPr>
          <w:delText>                .then(data =&gt; {</w:delText>
        </w:r>
      </w:del>
    </w:p>
    <w:p w14:paraId="09D7E858" w14:textId="77777777" w:rsidR="00B6207B" w:rsidRPr="00B6207B" w:rsidRDefault="00B6207B" w:rsidP="00B6207B">
      <w:pPr>
        <w:rPr>
          <w:del w:id="99" w:author="Wilson Susanto" w:date="2024-12-27T23:29:00Z" w16du:dateUtc="2024-12-27T12:29:00Z"/>
          <w:b/>
          <w:bCs/>
          <w:sz w:val="32"/>
          <w:szCs w:val="32"/>
        </w:rPr>
      </w:pPr>
      <w:del w:id="100" w:author="Wilson Susanto" w:date="2024-12-27T23:29:00Z" w16du:dateUtc="2024-12-27T12:29:00Z">
        <w:r w:rsidRPr="00B6207B">
          <w:rPr>
            <w:b/>
            <w:bCs/>
            <w:sz w:val="32"/>
            <w:szCs w:val="32"/>
          </w:rPr>
          <w:delText>                    // Hide loading animation</w:delText>
        </w:r>
      </w:del>
    </w:p>
    <w:p w14:paraId="3AF9326A" w14:textId="77777777" w:rsidR="00B6207B" w:rsidRPr="00B6207B" w:rsidRDefault="00B6207B" w:rsidP="00B6207B">
      <w:pPr>
        <w:rPr>
          <w:del w:id="101" w:author="Wilson Susanto" w:date="2024-12-27T23:29:00Z" w16du:dateUtc="2024-12-27T12:29:00Z"/>
          <w:b/>
          <w:bCs/>
          <w:sz w:val="32"/>
          <w:szCs w:val="32"/>
        </w:rPr>
      </w:pPr>
      <w:del w:id="102" w:author="Wilson Susanto" w:date="2024-12-27T23:29:00Z" w16du:dateUtc="2024-12-27T12:29:00Z">
        <w:r w:rsidRPr="00B6207B">
          <w:rPr>
            <w:b/>
            <w:bCs/>
            <w:sz w:val="32"/>
            <w:szCs w:val="32"/>
          </w:rPr>
          <w:delText>                    document.getElementById('loading');</w:delText>
        </w:r>
      </w:del>
    </w:p>
    <w:p w14:paraId="050FDA10" w14:textId="77777777" w:rsidR="00B6207B" w:rsidRPr="00B6207B" w:rsidRDefault="00B6207B" w:rsidP="00B6207B">
      <w:pPr>
        <w:rPr>
          <w:del w:id="103" w:author="Wilson Susanto" w:date="2024-12-27T23:29:00Z" w16du:dateUtc="2024-12-27T12:29:00Z"/>
          <w:b/>
          <w:bCs/>
          <w:sz w:val="32"/>
          <w:szCs w:val="32"/>
        </w:rPr>
      </w:pPr>
      <w:del w:id="104" w:author="Wilson Susanto" w:date="2024-12-27T23:29:00Z" w16du:dateUtc="2024-12-27T12:29:00Z">
        <w:r w:rsidRPr="00B6207B">
          <w:rPr>
            <w:b/>
            <w:bCs/>
            <w:sz w:val="32"/>
            <w:szCs w:val="32"/>
          </w:rPr>
          <w:delText>                    loadingOverlay.style.display = 'none';</w:delText>
        </w:r>
      </w:del>
    </w:p>
    <w:p w14:paraId="4C2D4B37" w14:textId="77777777" w:rsidR="00B6207B" w:rsidRPr="00B6207B" w:rsidRDefault="00B6207B" w:rsidP="00B6207B">
      <w:pPr>
        <w:rPr>
          <w:del w:id="105" w:author="Wilson Susanto" w:date="2024-12-27T23:29:00Z" w16du:dateUtc="2024-12-27T12:29:00Z"/>
          <w:b/>
          <w:bCs/>
          <w:sz w:val="32"/>
          <w:szCs w:val="32"/>
        </w:rPr>
      </w:pPr>
    </w:p>
    <w:p w14:paraId="00AB47B0" w14:textId="77777777" w:rsidR="00B6207B" w:rsidRPr="00B6207B" w:rsidRDefault="00B6207B" w:rsidP="00B6207B">
      <w:pPr>
        <w:rPr>
          <w:del w:id="106" w:author="Wilson Susanto" w:date="2024-12-27T23:29:00Z" w16du:dateUtc="2024-12-27T12:29:00Z"/>
          <w:b/>
          <w:bCs/>
          <w:sz w:val="32"/>
          <w:szCs w:val="32"/>
        </w:rPr>
      </w:pPr>
      <w:del w:id="107" w:author="Wilson Susanto" w:date="2024-12-27T23:29:00Z" w16du:dateUtc="2024-12-27T12:29:00Z">
        <w:r w:rsidRPr="00B6207B">
          <w:rPr>
            <w:b/>
            <w:bCs/>
            <w:sz w:val="32"/>
            <w:szCs w:val="32"/>
          </w:rPr>
          <w:delText>                    // Redirect to Add Movie page after success</w:delText>
        </w:r>
      </w:del>
    </w:p>
    <w:p w14:paraId="45E9E216" w14:textId="77777777" w:rsidR="00B6207B" w:rsidRPr="00B6207B" w:rsidRDefault="00B6207B" w:rsidP="00B6207B">
      <w:pPr>
        <w:rPr>
          <w:del w:id="108" w:author="Wilson Susanto" w:date="2024-12-27T23:29:00Z" w16du:dateUtc="2024-12-27T12:29:00Z"/>
          <w:b/>
          <w:bCs/>
          <w:sz w:val="32"/>
          <w:szCs w:val="32"/>
        </w:rPr>
      </w:pPr>
      <w:del w:id="109" w:author="Wilson Susanto" w:date="2024-12-27T23:29:00Z" w16du:dateUtc="2024-12-27T12:29:00Z">
        <w:r w:rsidRPr="00B6207B">
          <w:rPr>
            <w:b/>
            <w:bCs/>
            <w:sz w:val="32"/>
            <w:szCs w:val="32"/>
          </w:rPr>
          <w:delText>                    window.location.href = '/add_movie';</w:delText>
        </w:r>
      </w:del>
    </w:p>
    <w:p w14:paraId="389333D8" w14:textId="77777777" w:rsidR="00B6207B" w:rsidRPr="00B6207B" w:rsidRDefault="00B6207B" w:rsidP="00B6207B">
      <w:pPr>
        <w:rPr>
          <w:del w:id="110" w:author="Wilson Susanto" w:date="2024-12-27T23:29:00Z" w16du:dateUtc="2024-12-27T12:29:00Z"/>
          <w:b/>
          <w:bCs/>
          <w:sz w:val="32"/>
          <w:szCs w:val="32"/>
        </w:rPr>
      </w:pPr>
      <w:del w:id="111" w:author="Wilson Susanto" w:date="2024-12-27T23:29:00Z" w16du:dateUtc="2024-12-27T12:29:00Z">
        <w:r w:rsidRPr="00B6207B">
          <w:rPr>
            <w:b/>
            <w:bCs/>
            <w:sz w:val="32"/>
            <w:szCs w:val="32"/>
          </w:rPr>
          <w:delText>                })</w:delText>
        </w:r>
      </w:del>
    </w:p>
    <w:p w14:paraId="0238C036" w14:textId="77777777" w:rsidR="00B6207B" w:rsidRPr="00B6207B" w:rsidRDefault="00B6207B" w:rsidP="00B6207B">
      <w:pPr>
        <w:rPr>
          <w:del w:id="112" w:author="Wilson Susanto" w:date="2024-12-27T23:29:00Z" w16du:dateUtc="2024-12-27T12:29:00Z"/>
          <w:b/>
          <w:bCs/>
          <w:sz w:val="32"/>
          <w:szCs w:val="32"/>
        </w:rPr>
      </w:pPr>
      <w:del w:id="113" w:author="Wilson Susanto" w:date="2024-12-27T23:29:00Z" w16du:dateUtc="2024-12-27T12:29:00Z">
        <w:r w:rsidRPr="00B6207B">
          <w:rPr>
            <w:b/>
            <w:bCs/>
            <w:sz w:val="32"/>
            <w:szCs w:val="32"/>
          </w:rPr>
          <w:delText>                .catch(error =&gt; {</w:delText>
        </w:r>
      </w:del>
    </w:p>
    <w:p w14:paraId="563289D1" w14:textId="77777777" w:rsidR="00B6207B" w:rsidRPr="00B6207B" w:rsidRDefault="00B6207B" w:rsidP="00B6207B">
      <w:pPr>
        <w:rPr>
          <w:del w:id="114" w:author="Wilson Susanto" w:date="2024-12-27T23:29:00Z" w16du:dateUtc="2024-12-27T12:29:00Z"/>
          <w:b/>
          <w:bCs/>
          <w:sz w:val="32"/>
          <w:szCs w:val="32"/>
        </w:rPr>
      </w:pPr>
      <w:del w:id="115" w:author="Wilson Susanto" w:date="2024-12-27T23:29:00Z" w16du:dateUtc="2024-12-27T12:29:00Z">
        <w:r w:rsidRPr="00B6207B">
          <w:rPr>
            <w:b/>
            <w:bCs/>
            <w:sz w:val="32"/>
            <w:szCs w:val="32"/>
          </w:rPr>
          <w:delText>                    console.error('Error:', error);</w:delText>
        </w:r>
      </w:del>
    </w:p>
    <w:p w14:paraId="6BDE0B97" w14:textId="77777777" w:rsidR="00B6207B" w:rsidRPr="00B6207B" w:rsidRDefault="00B6207B" w:rsidP="00B6207B">
      <w:pPr>
        <w:rPr>
          <w:del w:id="116" w:author="Wilson Susanto" w:date="2024-12-27T23:29:00Z" w16du:dateUtc="2024-12-27T12:29:00Z"/>
          <w:b/>
          <w:bCs/>
          <w:sz w:val="32"/>
          <w:szCs w:val="32"/>
        </w:rPr>
      </w:pPr>
      <w:del w:id="117" w:author="Wilson Susanto" w:date="2024-12-27T23:29:00Z" w16du:dateUtc="2024-12-27T12:29:00Z">
        <w:r w:rsidRPr="00B6207B">
          <w:rPr>
            <w:b/>
            <w:bCs/>
            <w:sz w:val="32"/>
            <w:szCs w:val="32"/>
          </w:rPr>
          <w:delText xml:space="preserve">                    document.getElementById('loading').style.display = 'none'; </w:delText>
        </w:r>
      </w:del>
    </w:p>
    <w:p w14:paraId="406F8994" w14:textId="77777777" w:rsidR="00B6207B" w:rsidRPr="00B6207B" w:rsidRDefault="00B6207B" w:rsidP="00B6207B">
      <w:pPr>
        <w:rPr>
          <w:del w:id="118" w:author="Wilson Susanto" w:date="2024-12-27T23:29:00Z" w16du:dateUtc="2024-12-27T12:29:00Z"/>
          <w:b/>
          <w:bCs/>
          <w:sz w:val="32"/>
          <w:szCs w:val="32"/>
        </w:rPr>
      </w:pPr>
      <w:del w:id="119" w:author="Wilson Susanto" w:date="2024-12-27T23:29:00Z" w16du:dateUtc="2024-12-27T12:29:00Z">
        <w:r w:rsidRPr="00B6207B">
          <w:rPr>
            <w:b/>
            <w:bCs/>
            <w:sz w:val="32"/>
            <w:szCs w:val="32"/>
          </w:rPr>
          <w:delText>                    alert('Error processing request.');</w:delText>
        </w:r>
      </w:del>
    </w:p>
    <w:p w14:paraId="11FDD7FF" w14:textId="77777777" w:rsidR="00B6207B" w:rsidRPr="00B6207B" w:rsidRDefault="00B6207B" w:rsidP="00B6207B">
      <w:pPr>
        <w:rPr>
          <w:del w:id="120" w:author="Wilson Susanto" w:date="2024-12-27T23:29:00Z" w16du:dateUtc="2024-12-27T12:29:00Z"/>
          <w:b/>
          <w:bCs/>
          <w:sz w:val="32"/>
          <w:szCs w:val="32"/>
        </w:rPr>
      </w:pPr>
      <w:del w:id="121" w:author="Wilson Susanto" w:date="2024-12-27T23:29:00Z" w16du:dateUtc="2024-12-27T12:29:00Z">
        <w:r w:rsidRPr="00B6207B">
          <w:rPr>
            <w:b/>
            <w:bCs/>
            <w:sz w:val="32"/>
            <w:szCs w:val="32"/>
          </w:rPr>
          <w:delText>                });</w:delText>
        </w:r>
      </w:del>
    </w:p>
    <w:p w14:paraId="52541452" w14:textId="77777777" w:rsidR="00B6207B" w:rsidRPr="00B6207B" w:rsidRDefault="00B6207B" w:rsidP="00B6207B">
      <w:pPr>
        <w:rPr>
          <w:del w:id="122" w:author="Wilson Susanto" w:date="2024-12-27T23:29:00Z" w16du:dateUtc="2024-12-27T12:29:00Z"/>
          <w:b/>
          <w:bCs/>
          <w:sz w:val="32"/>
          <w:szCs w:val="32"/>
        </w:rPr>
      </w:pPr>
      <w:del w:id="123" w:author="Wilson Susanto" w:date="2024-12-27T23:29:00Z" w16du:dateUtc="2024-12-27T12:29:00Z">
        <w:r w:rsidRPr="00B6207B">
          <w:rPr>
            <w:b/>
            <w:bCs/>
            <w:sz w:val="32"/>
            <w:szCs w:val="32"/>
          </w:rPr>
          <w:delText>            });</w:delText>
        </w:r>
      </w:del>
    </w:p>
    <w:p w14:paraId="7E9C80F3" w14:textId="77777777" w:rsidR="00B6207B" w:rsidRPr="00B6207B" w:rsidRDefault="00B6207B" w:rsidP="00B6207B">
      <w:pPr>
        <w:rPr>
          <w:del w:id="124" w:author="Wilson Susanto" w:date="2024-12-27T23:29:00Z" w16du:dateUtc="2024-12-27T12:29:00Z"/>
          <w:b/>
          <w:bCs/>
          <w:sz w:val="32"/>
          <w:szCs w:val="32"/>
        </w:rPr>
      </w:pPr>
      <w:del w:id="125" w:author="Wilson Susanto" w:date="2024-12-27T23:29:00Z" w16du:dateUtc="2024-12-27T12:29:00Z">
        <w:r w:rsidRPr="00B6207B">
          <w:rPr>
            <w:b/>
            <w:bCs/>
            <w:sz w:val="32"/>
            <w:szCs w:val="32"/>
          </w:rPr>
          <w:delText>        });</w:delText>
        </w:r>
      </w:del>
    </w:p>
    <w:p w14:paraId="550BF172" w14:textId="77777777" w:rsidR="00B6207B" w:rsidRPr="00B6207B" w:rsidRDefault="00B6207B" w:rsidP="00B6207B">
      <w:pPr>
        <w:rPr>
          <w:del w:id="126" w:author="Wilson Susanto" w:date="2024-12-27T23:29:00Z" w16du:dateUtc="2024-12-27T12:29:00Z"/>
          <w:b/>
          <w:bCs/>
          <w:sz w:val="32"/>
          <w:szCs w:val="32"/>
        </w:rPr>
      </w:pPr>
      <w:del w:id="127" w:author="Wilson Susanto" w:date="2024-12-27T23:29:00Z" w16du:dateUtc="2024-12-27T12:29:00Z">
        <w:r w:rsidRPr="00B6207B">
          <w:rPr>
            <w:b/>
            <w:bCs/>
            <w:sz w:val="32"/>
            <w:szCs w:val="32"/>
          </w:rPr>
          <w:delText>    &lt;/script&gt;</w:delText>
        </w:r>
      </w:del>
    </w:p>
    <w:p w14:paraId="463A9654" w14:textId="77777777" w:rsidR="00B6207B" w:rsidRPr="00B6207B" w:rsidRDefault="00B6207B" w:rsidP="00B6207B">
      <w:pPr>
        <w:rPr>
          <w:del w:id="128" w:author="Wilson Susanto" w:date="2024-12-27T23:29:00Z" w16du:dateUtc="2024-12-27T12:29:00Z"/>
          <w:b/>
          <w:bCs/>
          <w:sz w:val="32"/>
          <w:szCs w:val="32"/>
        </w:rPr>
      </w:pPr>
    </w:p>
    <w:p w14:paraId="50A5EE47" w14:textId="77777777" w:rsidR="00B6207B" w:rsidRPr="00B6207B" w:rsidRDefault="00B6207B" w:rsidP="00B6207B">
      <w:pPr>
        <w:rPr>
          <w:del w:id="129" w:author="Wilson Susanto" w:date="2024-12-27T23:29:00Z" w16du:dateUtc="2024-12-27T12:29:00Z"/>
          <w:b/>
          <w:bCs/>
          <w:sz w:val="32"/>
          <w:szCs w:val="32"/>
        </w:rPr>
      </w:pPr>
    </w:p>
    <w:p w14:paraId="0EF47D2A" w14:textId="780116EC" w:rsidR="00D00CB7" w:rsidRDefault="00D00CB7" w:rsidP="009E593B">
      <w:pPr>
        <w:rPr>
          <w:ins w:id="130" w:author="Wilson Susanto" w:date="2024-12-27T23:29:00Z" w16du:dateUtc="2024-12-27T12:29:00Z"/>
          <w:b/>
          <w:bCs/>
          <w:sz w:val="30"/>
          <w:szCs w:val="30"/>
        </w:rPr>
      </w:pPr>
      <w:ins w:id="131" w:author="Wilson Susanto" w:date="2024-12-27T23:29:00Z" w16du:dateUtc="2024-12-27T12:29:00Z">
        <w:r>
          <w:rPr>
            <w:b/>
            <w:bCs/>
            <w:sz w:val="30"/>
            <w:szCs w:val="30"/>
          </w:rPr>
          <w:t>UI DESIGN STUFF:</w:t>
        </w:r>
      </w:ins>
    </w:p>
    <w:p w14:paraId="17C02DEC" w14:textId="77777777" w:rsidR="00D00CB7" w:rsidRDefault="00D00CB7" w:rsidP="009E593B">
      <w:pPr>
        <w:rPr>
          <w:ins w:id="132" w:author="Wilson Susanto" w:date="2024-12-27T23:29:00Z" w16du:dateUtc="2024-12-27T12:29:00Z"/>
          <w:b/>
          <w:bCs/>
          <w:sz w:val="30"/>
          <w:szCs w:val="30"/>
        </w:rPr>
      </w:pPr>
    </w:p>
    <w:p w14:paraId="52945C93" w14:textId="77777777" w:rsidR="009E593B" w:rsidRDefault="009E593B" w:rsidP="009E593B">
      <w:pPr>
        <w:rPr>
          <w:ins w:id="133" w:author="Wilson Susanto" w:date="2024-12-27T23:29:00Z" w16du:dateUtc="2024-12-27T12:29:00Z"/>
          <w:b/>
          <w:bCs/>
          <w:sz w:val="30"/>
          <w:szCs w:val="30"/>
        </w:rPr>
      </w:pPr>
    </w:p>
    <w:p w14:paraId="282562F6" w14:textId="77777777" w:rsidR="009E593B" w:rsidRDefault="009E593B" w:rsidP="009E593B">
      <w:pPr>
        <w:rPr>
          <w:ins w:id="134" w:author="Wilson Susanto" w:date="2024-12-27T23:29:00Z" w16du:dateUtc="2024-12-27T12:29:00Z"/>
          <w:b/>
          <w:bCs/>
          <w:sz w:val="30"/>
          <w:szCs w:val="30"/>
        </w:rPr>
      </w:pPr>
    </w:p>
    <w:p w14:paraId="19195A67" w14:textId="3E7177BC" w:rsidR="009E593B" w:rsidRDefault="009E593B" w:rsidP="009E593B">
      <w:pPr>
        <w:rPr>
          <w:ins w:id="135" w:author="Wilson Susanto" w:date="2024-12-27T23:29:00Z" w16du:dateUtc="2024-12-27T12:29:00Z"/>
          <w:b/>
          <w:bCs/>
          <w:sz w:val="30"/>
          <w:szCs w:val="30"/>
        </w:rPr>
      </w:pPr>
      <w:ins w:id="136" w:author="Wilson Susanto" w:date="2024-12-27T23:29:00Z" w16du:dateUtc="2024-12-27T12:29:00Z">
        <w:r>
          <w:rPr>
            <w:b/>
            <w:bCs/>
            <w:sz w:val="30"/>
            <w:szCs w:val="30"/>
          </w:rPr>
          <w:t>Things to research on:</w:t>
        </w:r>
      </w:ins>
    </w:p>
    <w:p w14:paraId="23E0181F" w14:textId="39229A17" w:rsidR="009E593B" w:rsidRDefault="008B4D3E" w:rsidP="009E593B">
      <w:pPr>
        <w:pStyle w:val="ListParagraph"/>
        <w:numPr>
          <w:ilvl w:val="0"/>
          <w:numId w:val="1"/>
        </w:numPr>
        <w:rPr>
          <w:ins w:id="137" w:author="Wilson Susanto" w:date="2024-12-27T23:29:00Z" w16du:dateUtc="2024-12-27T12:29:00Z"/>
          <w:b/>
          <w:bCs/>
          <w:sz w:val="30"/>
          <w:szCs w:val="30"/>
        </w:rPr>
      </w:pPr>
      <w:ins w:id="138" w:author="Wilson Susanto" w:date="2024-12-27T23:29:00Z" w16du:dateUtc="2024-12-27T12:29:00Z">
        <w:r>
          <w:rPr>
            <w:b/>
            <w:bCs/>
            <w:sz w:val="30"/>
            <w:szCs w:val="30"/>
          </w:rPr>
          <w:t xml:space="preserve">How to actually make the </w:t>
        </w:r>
        <w:r w:rsidR="0062152F">
          <w:rPr>
            <w:b/>
            <w:bCs/>
            <w:sz w:val="30"/>
            <w:szCs w:val="30"/>
          </w:rPr>
          <w:t>web application work (so I don’t have to open VS CODE to run it manually so that it pops up on the web)</w:t>
        </w:r>
      </w:ins>
    </w:p>
    <w:p w14:paraId="26F72EED" w14:textId="75BB45B3" w:rsidR="0062152F" w:rsidRDefault="0062152F" w:rsidP="009E593B">
      <w:pPr>
        <w:pStyle w:val="ListParagraph"/>
        <w:numPr>
          <w:ilvl w:val="0"/>
          <w:numId w:val="1"/>
        </w:numPr>
        <w:rPr>
          <w:ins w:id="139" w:author="Wilson Susanto" w:date="2024-12-27T23:29:00Z" w16du:dateUtc="2024-12-27T12:29:00Z"/>
          <w:b/>
          <w:bCs/>
          <w:sz w:val="30"/>
          <w:szCs w:val="30"/>
        </w:rPr>
      </w:pPr>
      <w:ins w:id="140" w:author="Wilson Susanto" w:date="2024-12-27T23:29:00Z" w16du:dateUtc="2024-12-27T12:29:00Z">
        <w:r>
          <w:rPr>
            <w:b/>
            <w:bCs/>
            <w:sz w:val="30"/>
            <w:szCs w:val="30"/>
          </w:rPr>
          <w:t xml:space="preserve">Or is there a way I can run the Interface locally but without manually VS code </w:t>
        </w:r>
        <w:proofErr w:type="spellStart"/>
        <w:r>
          <w:rPr>
            <w:b/>
            <w:bCs/>
            <w:sz w:val="30"/>
            <w:szCs w:val="30"/>
          </w:rPr>
          <w:t>everytime</w:t>
        </w:r>
        <w:proofErr w:type="spellEnd"/>
        <w:r>
          <w:rPr>
            <w:b/>
            <w:bCs/>
            <w:sz w:val="30"/>
            <w:szCs w:val="30"/>
          </w:rPr>
          <w:t>? What are the options available?</w:t>
        </w:r>
      </w:ins>
    </w:p>
    <w:p w14:paraId="4EAC95A8" w14:textId="1463132C" w:rsidR="008B4D3E" w:rsidRPr="009E593B" w:rsidRDefault="008B4D3E" w:rsidP="009E593B">
      <w:pPr>
        <w:pStyle w:val="ListParagraph"/>
        <w:numPr>
          <w:ilvl w:val="0"/>
          <w:numId w:val="1"/>
        </w:numPr>
        <w:rPr>
          <w:ins w:id="141" w:author="Wilson Susanto" w:date="2024-12-27T23:29:00Z" w16du:dateUtc="2024-12-27T12:29:00Z"/>
          <w:b/>
          <w:bCs/>
          <w:sz w:val="30"/>
          <w:szCs w:val="30"/>
        </w:rPr>
      </w:pPr>
      <w:ins w:id="142" w:author="Wilson Susanto" w:date="2024-12-27T23:29:00Z" w16du:dateUtc="2024-12-27T12:29:00Z">
        <w:r>
          <w:rPr>
            <w:b/>
            <w:bCs/>
            <w:sz w:val="30"/>
            <w:szCs w:val="30"/>
          </w:rPr>
          <w:t>How to make it real time updates?</w:t>
        </w:r>
      </w:ins>
    </w:p>
    <w:p w14:paraId="7B11BC83" w14:textId="77777777" w:rsidR="009E593B" w:rsidRDefault="009E593B" w:rsidP="009E593B">
      <w:pPr>
        <w:rPr>
          <w:ins w:id="143" w:author="Wilson Susanto" w:date="2024-12-27T23:29:00Z" w16du:dateUtc="2024-12-27T12:29:00Z"/>
          <w:b/>
          <w:bCs/>
          <w:sz w:val="30"/>
          <w:szCs w:val="30"/>
        </w:rPr>
      </w:pPr>
    </w:p>
    <w:p w14:paraId="32110A66" w14:textId="56C0BA60" w:rsidR="009E593B" w:rsidRPr="009E593B" w:rsidRDefault="009E593B" w:rsidP="009E593B">
      <w:pPr>
        <w:rPr>
          <w:b/>
          <w:sz w:val="30"/>
          <w:rPrChange w:id="144" w:author="Wilson Susanto" w:date="2024-12-27T23:29:00Z" w16du:dateUtc="2024-12-27T12:29:00Z">
            <w:rPr>
              <w:b/>
              <w:sz w:val="32"/>
            </w:rPr>
          </w:rPrChange>
        </w:rPr>
      </w:pPr>
    </w:p>
    <w:sectPr w:rsidR="009E593B" w:rsidRPr="009E59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6D04C3"/>
    <w:multiLevelType w:val="hybridMultilevel"/>
    <w:tmpl w:val="1FC41638"/>
    <w:lvl w:ilvl="0" w:tplc="8430A52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1F4632"/>
    <w:multiLevelType w:val="hybridMultilevel"/>
    <w:tmpl w:val="DABE4D84"/>
    <w:lvl w:ilvl="0" w:tplc="015450D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56409A"/>
    <w:multiLevelType w:val="hybridMultilevel"/>
    <w:tmpl w:val="8842F4B0"/>
    <w:lvl w:ilvl="0" w:tplc="7032B9E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50465F"/>
    <w:multiLevelType w:val="hybridMultilevel"/>
    <w:tmpl w:val="91F4EAA8"/>
    <w:lvl w:ilvl="0" w:tplc="E356EBE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9805182">
    <w:abstractNumId w:val="1"/>
  </w:num>
  <w:num w:numId="2" w16cid:durableId="1201161231">
    <w:abstractNumId w:val="0"/>
  </w:num>
  <w:num w:numId="3" w16cid:durableId="443814308">
    <w:abstractNumId w:val="3"/>
  </w:num>
  <w:num w:numId="4" w16cid:durableId="414018851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Wilson Susanto">
    <w15:presenceInfo w15:providerId="Windows Live" w15:userId="c86ad20bfad098f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3DA"/>
    <w:rsid w:val="00127867"/>
    <w:rsid w:val="001C55DB"/>
    <w:rsid w:val="00273C35"/>
    <w:rsid w:val="00437622"/>
    <w:rsid w:val="004A2237"/>
    <w:rsid w:val="005F6DD8"/>
    <w:rsid w:val="0062152F"/>
    <w:rsid w:val="006A15D3"/>
    <w:rsid w:val="006F4D8F"/>
    <w:rsid w:val="00760089"/>
    <w:rsid w:val="00776F99"/>
    <w:rsid w:val="008559DA"/>
    <w:rsid w:val="008575C0"/>
    <w:rsid w:val="008B4D3E"/>
    <w:rsid w:val="00901DAD"/>
    <w:rsid w:val="009E593B"/>
    <w:rsid w:val="00A515D4"/>
    <w:rsid w:val="00AA5827"/>
    <w:rsid w:val="00AC73BC"/>
    <w:rsid w:val="00AD7999"/>
    <w:rsid w:val="00B6207B"/>
    <w:rsid w:val="00C933DA"/>
    <w:rsid w:val="00D00CB7"/>
    <w:rsid w:val="00D90CF2"/>
    <w:rsid w:val="00DD3BA2"/>
    <w:rsid w:val="00E11957"/>
    <w:rsid w:val="00F162B5"/>
    <w:rsid w:val="00F544B1"/>
    <w:rsid w:val="00F63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DFF00"/>
  <w15:chartTrackingRefBased/>
  <w15:docId w15:val="{A7B76C25-DC37-486A-AE0B-8873A49DD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33DA"/>
    <w:pPr>
      <w:ind w:left="720"/>
      <w:contextualSpacing/>
    </w:pPr>
  </w:style>
  <w:style w:type="paragraph" w:styleId="Revision">
    <w:name w:val="Revision"/>
    <w:hidden/>
    <w:uiPriority w:val="99"/>
    <w:semiHidden/>
    <w:rsid w:val="008575C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260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73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95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59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5469</TotalTime>
  <Pages>2</Pages>
  <Words>497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Systems</dc:creator>
  <cp:keywords/>
  <dc:description/>
  <cp:lastModifiedBy>Wilson Susanto</cp:lastModifiedBy>
  <cp:revision>9</cp:revision>
  <dcterms:created xsi:type="dcterms:W3CDTF">2024-06-25T12:11:00Z</dcterms:created>
  <dcterms:modified xsi:type="dcterms:W3CDTF">2024-12-27T12:29:00Z</dcterms:modified>
</cp:coreProperties>
</file>